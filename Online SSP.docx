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A5FA7" w14:textId="77777777" w:rsidR="006A22B1" w:rsidRPr="006A22B1" w:rsidRDefault="006A22B1" w:rsidP="006A22B1">
      <w:pPr>
        <w:shd w:val="clear" w:color="auto" w:fill="FFFFFF"/>
        <w:spacing w:before="300" w:after="150" w:line="240" w:lineRule="auto"/>
        <w:outlineLvl w:val="0"/>
        <w:rPr>
          <w:rFonts w:ascii="inherit" w:eastAsia="Times New Roman" w:hAnsi="inherit" w:cs="Helvetica"/>
          <w:color w:val="333333"/>
          <w:kern w:val="36"/>
          <w:sz w:val="57"/>
          <w:szCs w:val="57"/>
          <w:lang w:eastAsia="es-PR"/>
        </w:rPr>
      </w:pPr>
      <w:r w:rsidRPr="006A22B1">
        <w:rPr>
          <w:rFonts w:ascii="inherit" w:eastAsia="Times New Roman" w:hAnsi="inherit" w:cs="Helvetica"/>
          <w:color w:val="333333"/>
          <w:kern w:val="36"/>
          <w:sz w:val="57"/>
          <w:szCs w:val="57"/>
          <w:lang w:eastAsia="es-PR"/>
        </w:rPr>
        <w:t>Online SSP - Estimation of sampling effort in community ecology</w:t>
      </w:r>
    </w:p>
    <w:p w14:paraId="3324678E" w14:textId="77777777" w:rsidR="006A22B1" w:rsidRPr="006A22B1" w:rsidRDefault="006A22B1" w:rsidP="006A22B1">
      <w:pPr>
        <w:shd w:val="clear" w:color="auto" w:fill="FFFFFF"/>
        <w:spacing w:before="150" w:after="150" w:line="240" w:lineRule="auto"/>
        <w:outlineLvl w:val="3"/>
        <w:rPr>
          <w:rFonts w:ascii="inherit" w:eastAsia="Times New Roman" w:hAnsi="inherit" w:cs="Helvetica"/>
          <w:color w:val="333333"/>
          <w:sz w:val="27"/>
          <w:szCs w:val="27"/>
          <w:lang w:val="es-PR" w:eastAsia="es-PR"/>
        </w:rPr>
      </w:pPr>
      <w:r w:rsidRPr="006A22B1">
        <w:rPr>
          <w:rFonts w:ascii="inherit" w:eastAsia="Times New Roman" w:hAnsi="inherit" w:cs="Helvetica"/>
          <w:color w:val="333333"/>
          <w:sz w:val="27"/>
          <w:szCs w:val="27"/>
          <w:lang w:val="es-PR" w:eastAsia="es-PR"/>
        </w:rPr>
        <w:t>Edlin Guerra-Castro</w:t>
      </w:r>
      <w:r w:rsidRPr="006A22B1">
        <w:rPr>
          <w:rFonts w:ascii="inherit" w:eastAsia="Times New Roman" w:hAnsi="inherit" w:cs="Helvetica"/>
          <w:color w:val="333333"/>
          <w:sz w:val="20"/>
          <w:szCs w:val="20"/>
          <w:vertAlign w:val="superscript"/>
          <w:lang w:val="es-PR" w:eastAsia="es-PR"/>
        </w:rPr>
        <w:t>1</w:t>
      </w:r>
      <w:r w:rsidRPr="006A22B1">
        <w:rPr>
          <w:rFonts w:ascii="inherit" w:eastAsia="Times New Roman" w:hAnsi="inherit" w:cs="Helvetica"/>
          <w:color w:val="333333"/>
          <w:sz w:val="27"/>
          <w:szCs w:val="27"/>
          <w:lang w:val="es-PR" w:eastAsia="es-PR"/>
        </w:rPr>
        <w:t>, Juan Carlos Cajas</w:t>
      </w:r>
      <w:r w:rsidRPr="006A22B1">
        <w:rPr>
          <w:rFonts w:ascii="inherit" w:eastAsia="Times New Roman" w:hAnsi="inherit" w:cs="Helvetica"/>
          <w:color w:val="333333"/>
          <w:sz w:val="20"/>
          <w:szCs w:val="20"/>
          <w:vertAlign w:val="superscript"/>
          <w:lang w:val="es-PR" w:eastAsia="es-PR"/>
        </w:rPr>
        <w:t>1</w:t>
      </w:r>
      <w:r w:rsidRPr="006A22B1">
        <w:rPr>
          <w:rFonts w:ascii="inherit" w:eastAsia="Times New Roman" w:hAnsi="inherit" w:cs="Helvetica"/>
          <w:color w:val="333333"/>
          <w:sz w:val="27"/>
          <w:szCs w:val="27"/>
          <w:lang w:val="es-PR" w:eastAsia="es-PR"/>
        </w:rPr>
        <w:t>, Juan José Cruz-Motta</w:t>
      </w:r>
      <w:r w:rsidRPr="006A22B1">
        <w:rPr>
          <w:rFonts w:ascii="inherit" w:eastAsia="Times New Roman" w:hAnsi="inherit" w:cs="Helvetica"/>
          <w:color w:val="333333"/>
          <w:sz w:val="20"/>
          <w:szCs w:val="20"/>
          <w:vertAlign w:val="superscript"/>
          <w:lang w:val="es-PR" w:eastAsia="es-PR"/>
        </w:rPr>
        <w:t>2</w:t>
      </w:r>
      <w:r w:rsidRPr="006A22B1">
        <w:rPr>
          <w:rFonts w:ascii="inherit" w:eastAsia="Times New Roman" w:hAnsi="inherit" w:cs="Helvetica"/>
          <w:color w:val="333333"/>
          <w:sz w:val="27"/>
          <w:szCs w:val="27"/>
          <w:lang w:val="es-PR" w:eastAsia="es-PR"/>
        </w:rPr>
        <w:t>, Nuno Simoes</w:t>
      </w:r>
      <w:r w:rsidRPr="006A22B1">
        <w:rPr>
          <w:rFonts w:ascii="inherit" w:eastAsia="Times New Roman" w:hAnsi="inherit" w:cs="Helvetica"/>
          <w:color w:val="333333"/>
          <w:sz w:val="20"/>
          <w:szCs w:val="20"/>
          <w:vertAlign w:val="superscript"/>
          <w:lang w:val="es-PR" w:eastAsia="es-PR"/>
        </w:rPr>
        <w:t>1</w:t>
      </w:r>
      <w:r w:rsidRPr="006A22B1">
        <w:rPr>
          <w:rFonts w:ascii="inherit" w:eastAsia="Times New Roman" w:hAnsi="inherit" w:cs="Helvetica"/>
          <w:color w:val="333333"/>
          <w:sz w:val="27"/>
          <w:szCs w:val="27"/>
          <w:lang w:val="es-PR" w:eastAsia="es-PR"/>
        </w:rPr>
        <w:t> and Maite Mascaro</w:t>
      </w:r>
      <w:r w:rsidRPr="006A22B1">
        <w:rPr>
          <w:rFonts w:ascii="inherit" w:eastAsia="Times New Roman" w:hAnsi="inherit" w:cs="Helvetica"/>
          <w:color w:val="333333"/>
          <w:sz w:val="20"/>
          <w:szCs w:val="20"/>
          <w:vertAlign w:val="superscript"/>
          <w:lang w:val="es-PR" w:eastAsia="es-PR"/>
        </w:rPr>
        <w:t>1</w:t>
      </w:r>
      <w:r w:rsidRPr="006A22B1">
        <w:rPr>
          <w:rFonts w:ascii="inherit" w:eastAsia="Times New Roman" w:hAnsi="inherit" w:cs="Helvetica"/>
          <w:color w:val="333333"/>
          <w:sz w:val="27"/>
          <w:szCs w:val="27"/>
          <w:lang w:val="es-PR" w:eastAsia="es-PR"/>
        </w:rPr>
        <w:t>.</w:t>
      </w:r>
    </w:p>
    <w:p w14:paraId="16A57CEB" w14:textId="58325F3A" w:rsidR="006A22B1" w:rsidRPr="006A22B1" w:rsidRDefault="006A22B1" w:rsidP="006A22B1">
      <w:pPr>
        <w:shd w:val="clear" w:color="auto" w:fill="FFFFFF"/>
        <w:spacing w:after="150" w:line="240" w:lineRule="auto"/>
        <w:rPr>
          <w:rFonts w:ascii="Helvetica" w:eastAsia="Times New Roman" w:hAnsi="Helvetica" w:cs="Helvetica"/>
          <w:color w:val="333333"/>
          <w:sz w:val="21"/>
          <w:szCs w:val="21"/>
          <w:lang w:val="es-PR" w:eastAsia="es-PR"/>
        </w:rPr>
      </w:pPr>
      <w:r w:rsidRPr="006A22B1">
        <w:rPr>
          <w:rFonts w:ascii="Helvetica" w:eastAsia="Times New Roman" w:hAnsi="Helvetica" w:cs="Helvetica"/>
          <w:color w:val="333333"/>
          <w:sz w:val="16"/>
          <w:szCs w:val="16"/>
          <w:vertAlign w:val="superscript"/>
          <w:lang w:val="es-PR" w:eastAsia="es-PR"/>
        </w:rPr>
        <w:t>1</w:t>
      </w:r>
      <w:r w:rsidRPr="006A22B1">
        <w:rPr>
          <w:rFonts w:ascii="Helvetica" w:eastAsia="Times New Roman" w:hAnsi="Helvetica" w:cs="Helvetica"/>
          <w:color w:val="333333"/>
          <w:sz w:val="21"/>
          <w:szCs w:val="21"/>
          <w:lang w:val="es-PR" w:eastAsia="es-PR"/>
        </w:rPr>
        <w:t>Universidad Nacional Autónoma de México, </w:t>
      </w:r>
      <w:r w:rsidRPr="006A22B1">
        <w:rPr>
          <w:rFonts w:ascii="Helvetica" w:eastAsia="Times New Roman" w:hAnsi="Helvetica" w:cs="Helvetica"/>
          <w:color w:val="333333"/>
          <w:sz w:val="16"/>
          <w:szCs w:val="16"/>
          <w:vertAlign w:val="superscript"/>
          <w:lang w:val="es-PR" w:eastAsia="es-PR"/>
        </w:rPr>
        <w:t>2</w:t>
      </w:r>
      <w:r w:rsidRPr="006A22B1">
        <w:rPr>
          <w:rFonts w:ascii="Helvetica" w:eastAsia="Times New Roman" w:hAnsi="Helvetica" w:cs="Helvetica"/>
          <w:color w:val="333333"/>
          <w:sz w:val="21"/>
          <w:szCs w:val="21"/>
          <w:lang w:val="es-PR" w:eastAsia="es-PR"/>
        </w:rPr>
        <w:t>Universidad de Puerto Rico</w:t>
      </w:r>
      <w:ins w:id="0" w:author="juan.cruz13@upr.edu" w:date="2020-04-29T09:53:00Z">
        <w:r>
          <w:rPr>
            <w:rFonts w:ascii="Helvetica" w:eastAsia="Times New Roman" w:hAnsi="Helvetica" w:cs="Helvetica"/>
            <w:color w:val="333333"/>
            <w:sz w:val="21"/>
            <w:szCs w:val="21"/>
            <w:lang w:val="es-PR" w:eastAsia="es-PR"/>
          </w:rPr>
          <w:t>-Mayagüez</w:t>
        </w:r>
      </w:ins>
    </w:p>
    <w:p w14:paraId="65B5FE0A" w14:textId="77777777" w:rsidR="006A22B1" w:rsidRPr="006A22B1" w:rsidRDefault="006A22B1" w:rsidP="006A22B1">
      <w:pPr>
        <w:shd w:val="clear" w:color="auto" w:fill="FFFFFF"/>
        <w:spacing w:before="300" w:after="150" w:line="240" w:lineRule="auto"/>
        <w:outlineLvl w:val="2"/>
        <w:rPr>
          <w:rFonts w:ascii="inherit" w:eastAsia="Times New Roman" w:hAnsi="inherit" w:cs="Helvetica"/>
          <w:color w:val="333333"/>
          <w:sz w:val="36"/>
          <w:szCs w:val="36"/>
          <w:lang w:eastAsia="es-PR"/>
        </w:rPr>
      </w:pPr>
      <w:r w:rsidRPr="006A22B1">
        <w:rPr>
          <w:rFonts w:ascii="inherit" w:eastAsia="Times New Roman" w:hAnsi="inherit" w:cs="Helvetica"/>
          <w:color w:val="333333"/>
          <w:sz w:val="36"/>
          <w:szCs w:val="36"/>
          <w:lang w:eastAsia="es-PR"/>
        </w:rPr>
        <w:t>Rationale of </w:t>
      </w:r>
      <w:r w:rsidRPr="006A22B1">
        <w:rPr>
          <w:rFonts w:ascii="inherit" w:eastAsia="Times New Roman" w:hAnsi="inherit" w:cs="Helvetica"/>
          <w:b/>
          <w:bCs/>
          <w:color w:val="333333"/>
          <w:sz w:val="36"/>
          <w:szCs w:val="36"/>
          <w:lang w:eastAsia="es-PR"/>
        </w:rPr>
        <w:t>SSP</w:t>
      </w:r>
    </w:p>
    <w:p w14:paraId="11DFA817" w14:textId="6DAF76F3" w:rsidR="006A22B1" w:rsidRPr="006A22B1" w:rsidRDefault="006A22B1" w:rsidP="006A22B1">
      <w:pPr>
        <w:shd w:val="clear" w:color="auto" w:fill="FFFFFF"/>
        <w:spacing w:after="150" w:line="240" w:lineRule="auto"/>
        <w:rPr>
          <w:rFonts w:ascii="Helvetica" w:eastAsia="Times New Roman" w:hAnsi="Helvetica" w:cs="Helvetica"/>
          <w:color w:val="333333"/>
          <w:sz w:val="21"/>
          <w:szCs w:val="21"/>
          <w:lang w:eastAsia="es-PR"/>
        </w:rPr>
      </w:pPr>
      <w:r w:rsidRPr="006A22B1">
        <w:rPr>
          <w:rFonts w:ascii="Helvetica" w:eastAsia="Times New Roman" w:hAnsi="Helvetica" w:cs="Helvetica"/>
          <w:b/>
          <w:bCs/>
          <w:color w:val="333333"/>
          <w:sz w:val="21"/>
          <w:szCs w:val="21"/>
          <w:lang w:eastAsia="es-PR"/>
        </w:rPr>
        <w:t>SSP</w:t>
      </w:r>
      <w:r w:rsidRPr="006A22B1">
        <w:rPr>
          <w:rFonts w:ascii="Helvetica" w:eastAsia="Times New Roman" w:hAnsi="Helvetica" w:cs="Helvetica"/>
          <w:color w:val="333333"/>
          <w:sz w:val="21"/>
          <w:szCs w:val="21"/>
          <w:lang w:eastAsia="es-PR"/>
        </w:rPr>
        <w:t> is an </w:t>
      </w:r>
      <w:r w:rsidRPr="006A22B1">
        <w:rPr>
          <w:rFonts w:ascii="Helvetica" w:eastAsia="Times New Roman" w:hAnsi="Helvetica" w:cs="Helvetica"/>
          <w:b/>
          <w:bCs/>
          <w:color w:val="333333"/>
          <w:sz w:val="21"/>
          <w:szCs w:val="21"/>
          <w:lang w:eastAsia="es-PR"/>
        </w:rPr>
        <w:t>R</w:t>
      </w:r>
      <w:r w:rsidRPr="006A22B1">
        <w:rPr>
          <w:rFonts w:ascii="Helvetica" w:eastAsia="Times New Roman" w:hAnsi="Helvetica" w:cs="Helvetica"/>
          <w:color w:val="333333"/>
          <w:sz w:val="21"/>
          <w:szCs w:val="21"/>
          <w:lang w:eastAsia="es-PR"/>
        </w:rPr>
        <w:t> package designed to estimate sample effort in studies of ecological communities using intensive sampling over several sets of simulated data. Our procedure is based on the previous definition of MultSE but eludes the double resampling over a unique pilot data set (Anderson and Santana-Garcon 2015). The protocol in </w:t>
      </w:r>
      <w:r w:rsidRPr="006A22B1">
        <w:rPr>
          <w:rFonts w:ascii="Helvetica" w:eastAsia="Times New Roman" w:hAnsi="Helvetica" w:cs="Helvetica"/>
          <w:b/>
          <w:bCs/>
          <w:color w:val="333333"/>
          <w:sz w:val="21"/>
          <w:szCs w:val="21"/>
          <w:lang w:eastAsia="es-PR"/>
        </w:rPr>
        <w:t>SSP</w:t>
      </w:r>
      <w:r w:rsidRPr="006A22B1">
        <w:rPr>
          <w:rFonts w:ascii="Helvetica" w:eastAsia="Times New Roman" w:hAnsi="Helvetica" w:cs="Helvetica"/>
          <w:color w:val="333333"/>
          <w:sz w:val="21"/>
          <w:szCs w:val="21"/>
          <w:lang w:eastAsia="es-PR"/>
        </w:rPr>
        <w:t> consists of simulating several extensive data matrices that mimic some of the relevant ecological features of the community of interest using a pilot data set. For each simulated data, several sampling efforts are repeatedly executed and </w:t>
      </w:r>
      <w:r w:rsidRPr="006A22B1">
        <w:rPr>
          <w:rFonts w:ascii="Helvetica" w:eastAsia="Times New Roman" w:hAnsi="Helvetica" w:cs="Helvetica"/>
          <w:i/>
          <w:iCs/>
          <w:color w:val="333333"/>
          <w:sz w:val="21"/>
          <w:szCs w:val="21"/>
          <w:lang w:eastAsia="es-PR"/>
        </w:rPr>
        <w:t>MultSE</w:t>
      </w:r>
      <w:r w:rsidRPr="006A22B1">
        <w:rPr>
          <w:rFonts w:ascii="Helvetica" w:eastAsia="Times New Roman" w:hAnsi="Helvetica" w:cs="Helvetica"/>
          <w:color w:val="333333"/>
          <w:sz w:val="21"/>
          <w:szCs w:val="21"/>
          <w:lang w:eastAsia="es-PR"/>
        </w:rPr>
        <w:t xml:space="preserve"> is calculated to each one. The mean value, </w:t>
      </w:r>
      <w:ins w:id="1" w:author="juan.cruz13@upr.edu" w:date="2020-04-29T09:55:00Z">
        <w:r>
          <w:rPr>
            <w:rFonts w:ascii="Helvetica" w:eastAsia="Times New Roman" w:hAnsi="Helvetica" w:cs="Helvetica"/>
            <w:color w:val="333333"/>
            <w:sz w:val="21"/>
            <w:szCs w:val="21"/>
            <w:lang w:eastAsia="es-PR"/>
          </w:rPr>
          <w:t xml:space="preserve">and the </w:t>
        </w:r>
      </w:ins>
      <w:r w:rsidRPr="006A22B1">
        <w:rPr>
          <w:rFonts w:ascii="Helvetica" w:eastAsia="Times New Roman" w:hAnsi="Helvetica" w:cs="Helvetica"/>
          <w:color w:val="333333"/>
          <w:sz w:val="21"/>
          <w:szCs w:val="21"/>
          <w:lang w:eastAsia="es-PR"/>
        </w:rPr>
        <w:t>0.025 and 0.975 quantiles of </w:t>
      </w:r>
      <w:r w:rsidRPr="006A22B1">
        <w:rPr>
          <w:rFonts w:ascii="Helvetica" w:eastAsia="Times New Roman" w:hAnsi="Helvetica" w:cs="Helvetica"/>
          <w:i/>
          <w:iCs/>
          <w:color w:val="333333"/>
          <w:sz w:val="21"/>
          <w:szCs w:val="21"/>
          <w:lang w:eastAsia="es-PR"/>
        </w:rPr>
        <w:t>MultSE</w:t>
      </w:r>
      <w:r w:rsidRPr="006A22B1">
        <w:rPr>
          <w:rFonts w:ascii="Helvetica" w:eastAsia="Times New Roman" w:hAnsi="Helvetica" w:cs="Helvetica"/>
          <w:color w:val="333333"/>
          <w:sz w:val="21"/>
          <w:szCs w:val="21"/>
          <w:lang w:eastAsia="es-PR"/>
        </w:rPr>
        <w:t> for each sampling effort across all simulated data</w:t>
      </w:r>
      <w:ins w:id="2" w:author="juan.cruz13@upr.edu" w:date="2020-04-29T09:55:00Z">
        <w:r>
          <w:rPr>
            <w:rFonts w:ascii="Helvetica" w:eastAsia="Times New Roman" w:hAnsi="Helvetica" w:cs="Helvetica"/>
            <w:color w:val="333333"/>
            <w:sz w:val="21"/>
            <w:szCs w:val="21"/>
            <w:lang w:eastAsia="es-PR"/>
          </w:rPr>
          <w:t>;</w:t>
        </w:r>
      </w:ins>
      <w:r w:rsidRPr="006A22B1">
        <w:rPr>
          <w:rFonts w:ascii="Helvetica" w:eastAsia="Times New Roman" w:hAnsi="Helvetica" w:cs="Helvetica"/>
          <w:color w:val="333333"/>
          <w:sz w:val="21"/>
          <w:szCs w:val="21"/>
          <w:lang w:eastAsia="es-PR"/>
        </w:rPr>
        <w:t xml:space="preserve"> are then estimated and plotted. The mean values are standardized in relation to the lowest sampling effort (consequently, the worst precision), and an optimal sampling effort can be identified as that in which the increase in sample size do not improve the precision beyond a threshold value (</w:t>
      </w:r>
      <w:r w:rsidRPr="006A22B1">
        <w:rPr>
          <w:rFonts w:ascii="Helvetica" w:eastAsia="Times New Roman" w:hAnsi="Helvetica" w:cs="Helvetica"/>
          <w:i/>
          <w:iCs/>
          <w:color w:val="333333"/>
          <w:sz w:val="21"/>
          <w:szCs w:val="21"/>
          <w:lang w:eastAsia="es-PR"/>
          <w:rPrChange w:id="3" w:author="juan.cruz13@upr.edu" w:date="2020-04-29T09:55:00Z">
            <w:rPr>
              <w:rFonts w:ascii="Helvetica" w:eastAsia="Times New Roman" w:hAnsi="Helvetica" w:cs="Helvetica"/>
              <w:color w:val="333333"/>
              <w:sz w:val="21"/>
              <w:szCs w:val="21"/>
              <w:lang w:eastAsia="es-PR"/>
            </w:rPr>
          </w:rPrChange>
        </w:rPr>
        <w:t>e.g.</w:t>
      </w:r>
      <w:r w:rsidRPr="006A22B1">
        <w:rPr>
          <w:rFonts w:ascii="Helvetica" w:eastAsia="Times New Roman" w:hAnsi="Helvetica" w:cs="Helvetica"/>
          <w:color w:val="333333"/>
          <w:sz w:val="21"/>
          <w:szCs w:val="21"/>
          <w:lang w:eastAsia="es-PR"/>
        </w:rPr>
        <w:t> 3 %).</w:t>
      </w:r>
    </w:p>
    <w:p w14:paraId="4C4047C2" w14:textId="77777777" w:rsidR="006A22B1" w:rsidRPr="006A22B1" w:rsidRDefault="006A22B1" w:rsidP="006A22B1">
      <w:pPr>
        <w:shd w:val="clear" w:color="auto" w:fill="FFFFFF"/>
        <w:spacing w:after="150" w:line="240" w:lineRule="auto"/>
        <w:rPr>
          <w:rFonts w:ascii="Helvetica" w:eastAsia="Times New Roman" w:hAnsi="Helvetica" w:cs="Helvetica"/>
          <w:color w:val="333333"/>
          <w:sz w:val="21"/>
          <w:szCs w:val="21"/>
          <w:lang w:eastAsia="es-PR"/>
        </w:rPr>
      </w:pPr>
      <w:r w:rsidRPr="006A22B1">
        <w:rPr>
          <w:rFonts w:ascii="Helvetica" w:eastAsia="Times New Roman" w:hAnsi="Helvetica" w:cs="Helvetica"/>
          <w:b/>
          <w:bCs/>
          <w:color w:val="333333"/>
          <w:sz w:val="21"/>
          <w:szCs w:val="21"/>
          <w:lang w:eastAsia="es-PR"/>
        </w:rPr>
        <w:t>SSP</w:t>
      </w:r>
      <w:r w:rsidRPr="006A22B1">
        <w:rPr>
          <w:rFonts w:ascii="Helvetica" w:eastAsia="Times New Roman" w:hAnsi="Helvetica" w:cs="Helvetica"/>
          <w:color w:val="333333"/>
          <w:sz w:val="21"/>
          <w:szCs w:val="21"/>
          <w:lang w:eastAsia="es-PR"/>
        </w:rPr>
        <w:t> includes seven functions: </w:t>
      </w:r>
      <w:r w:rsidRPr="006A22B1">
        <w:rPr>
          <w:rFonts w:ascii="Courier New" w:eastAsia="Times New Roman" w:hAnsi="Courier New" w:cs="Courier New"/>
          <w:color w:val="333333"/>
          <w:sz w:val="19"/>
          <w:szCs w:val="19"/>
          <w:lang w:eastAsia="es-PR"/>
        </w:rPr>
        <w:t>assempar</w:t>
      </w:r>
      <w:r w:rsidRPr="006A22B1">
        <w:rPr>
          <w:rFonts w:ascii="Helvetica" w:eastAsia="Times New Roman" w:hAnsi="Helvetica" w:cs="Helvetica"/>
          <w:color w:val="333333"/>
          <w:sz w:val="21"/>
          <w:szCs w:val="21"/>
          <w:lang w:eastAsia="es-PR"/>
        </w:rPr>
        <w:t> for extrapolation of assemblage parameters using pilot data; </w:t>
      </w:r>
      <w:r w:rsidRPr="006A22B1">
        <w:rPr>
          <w:rFonts w:ascii="Courier New" w:eastAsia="Times New Roman" w:hAnsi="Courier New" w:cs="Courier New"/>
          <w:color w:val="333333"/>
          <w:sz w:val="19"/>
          <w:szCs w:val="19"/>
          <w:lang w:eastAsia="es-PR"/>
        </w:rPr>
        <w:t>simdata</w:t>
      </w:r>
      <w:r w:rsidRPr="006A22B1">
        <w:rPr>
          <w:rFonts w:ascii="Helvetica" w:eastAsia="Times New Roman" w:hAnsi="Helvetica" w:cs="Helvetica"/>
          <w:color w:val="333333"/>
          <w:sz w:val="21"/>
          <w:szCs w:val="21"/>
          <w:lang w:eastAsia="es-PR"/>
        </w:rPr>
        <w:t> for simulation of several data sets based on extrapolated parameters; </w:t>
      </w:r>
      <w:r w:rsidRPr="006A22B1">
        <w:rPr>
          <w:rFonts w:ascii="Courier New" w:eastAsia="Times New Roman" w:hAnsi="Courier New" w:cs="Courier New"/>
          <w:color w:val="333333"/>
          <w:sz w:val="19"/>
          <w:szCs w:val="19"/>
          <w:lang w:eastAsia="es-PR"/>
        </w:rPr>
        <w:t>datquality</w:t>
      </w:r>
      <w:r w:rsidRPr="006A22B1">
        <w:rPr>
          <w:rFonts w:ascii="Helvetica" w:eastAsia="Times New Roman" w:hAnsi="Helvetica" w:cs="Helvetica"/>
          <w:color w:val="333333"/>
          <w:sz w:val="21"/>
          <w:szCs w:val="21"/>
          <w:lang w:eastAsia="es-PR"/>
        </w:rPr>
        <w:t> for evaluation of plausibility of simulated data; </w:t>
      </w:r>
      <w:r w:rsidRPr="006A22B1">
        <w:rPr>
          <w:rFonts w:ascii="Courier New" w:eastAsia="Times New Roman" w:hAnsi="Courier New" w:cs="Courier New"/>
          <w:color w:val="333333"/>
          <w:sz w:val="19"/>
          <w:szCs w:val="19"/>
          <w:lang w:eastAsia="es-PR"/>
        </w:rPr>
        <w:t>sampsd</w:t>
      </w:r>
      <w:r w:rsidRPr="006A22B1">
        <w:rPr>
          <w:rFonts w:ascii="Helvetica" w:eastAsia="Times New Roman" w:hAnsi="Helvetica" w:cs="Helvetica"/>
          <w:color w:val="333333"/>
          <w:sz w:val="21"/>
          <w:szCs w:val="21"/>
          <w:lang w:eastAsia="es-PR"/>
        </w:rPr>
        <w:t> for repeated estimations of </w:t>
      </w:r>
      <w:r w:rsidRPr="006A22B1">
        <w:rPr>
          <w:rFonts w:ascii="Helvetica" w:eastAsia="Times New Roman" w:hAnsi="Helvetica" w:cs="Helvetica"/>
          <w:i/>
          <w:iCs/>
          <w:color w:val="333333"/>
          <w:sz w:val="21"/>
          <w:szCs w:val="21"/>
          <w:lang w:eastAsia="es-PR"/>
        </w:rPr>
        <w:t>MultSE</w:t>
      </w:r>
      <w:r w:rsidRPr="006A22B1">
        <w:rPr>
          <w:rFonts w:ascii="Helvetica" w:eastAsia="Times New Roman" w:hAnsi="Helvetica" w:cs="Helvetica"/>
          <w:color w:val="333333"/>
          <w:sz w:val="21"/>
          <w:szCs w:val="21"/>
          <w:lang w:eastAsia="es-PR"/>
        </w:rPr>
        <w:t> for different sampling designs in simulated data sets; </w:t>
      </w:r>
      <w:r w:rsidRPr="006A22B1">
        <w:rPr>
          <w:rFonts w:ascii="Courier New" w:eastAsia="Times New Roman" w:hAnsi="Courier New" w:cs="Courier New"/>
          <w:color w:val="333333"/>
          <w:sz w:val="19"/>
          <w:szCs w:val="19"/>
          <w:lang w:eastAsia="es-PR"/>
        </w:rPr>
        <w:t>summary_sd</w:t>
      </w:r>
      <w:r w:rsidRPr="006A22B1">
        <w:rPr>
          <w:rFonts w:ascii="Helvetica" w:eastAsia="Times New Roman" w:hAnsi="Helvetica" w:cs="Helvetica"/>
          <w:color w:val="333333"/>
          <w:sz w:val="21"/>
          <w:szCs w:val="21"/>
          <w:lang w:eastAsia="es-PR"/>
        </w:rPr>
        <w:t> for summarizing the behavior of </w:t>
      </w:r>
      <w:r w:rsidRPr="006A22B1">
        <w:rPr>
          <w:rFonts w:ascii="Helvetica" w:eastAsia="Times New Roman" w:hAnsi="Helvetica" w:cs="Helvetica"/>
          <w:i/>
          <w:iCs/>
          <w:color w:val="333333"/>
          <w:sz w:val="21"/>
          <w:szCs w:val="21"/>
          <w:lang w:eastAsia="es-PR"/>
        </w:rPr>
        <w:t>MultSE</w:t>
      </w:r>
      <w:r w:rsidRPr="006A22B1">
        <w:rPr>
          <w:rFonts w:ascii="Helvetica" w:eastAsia="Times New Roman" w:hAnsi="Helvetica" w:cs="Helvetica"/>
          <w:color w:val="333333"/>
          <w:sz w:val="21"/>
          <w:szCs w:val="21"/>
          <w:lang w:eastAsia="es-PR"/>
        </w:rPr>
        <w:t> for each sampling design across all simulated data sets, </w:t>
      </w:r>
      <w:r w:rsidRPr="006A22B1">
        <w:rPr>
          <w:rFonts w:ascii="Courier New" w:eastAsia="Times New Roman" w:hAnsi="Courier New" w:cs="Courier New"/>
          <w:color w:val="333333"/>
          <w:sz w:val="19"/>
          <w:szCs w:val="19"/>
          <w:lang w:eastAsia="es-PR"/>
        </w:rPr>
        <w:t>ioptimum</w:t>
      </w:r>
      <w:r w:rsidRPr="006A22B1">
        <w:rPr>
          <w:rFonts w:ascii="Helvetica" w:eastAsia="Times New Roman" w:hAnsi="Helvetica" w:cs="Helvetica"/>
          <w:color w:val="333333"/>
          <w:sz w:val="21"/>
          <w:szCs w:val="21"/>
          <w:lang w:eastAsia="es-PR"/>
        </w:rPr>
        <w:t> for identification of the optimal sampling effort, and </w:t>
      </w:r>
      <w:r w:rsidRPr="006A22B1">
        <w:rPr>
          <w:rFonts w:ascii="Courier New" w:eastAsia="Times New Roman" w:hAnsi="Courier New" w:cs="Courier New"/>
          <w:color w:val="333333"/>
          <w:sz w:val="19"/>
          <w:szCs w:val="19"/>
          <w:lang w:eastAsia="es-PR"/>
        </w:rPr>
        <w:t>plot_ssp</w:t>
      </w:r>
      <w:r w:rsidRPr="006A22B1">
        <w:rPr>
          <w:rFonts w:ascii="Helvetica" w:eastAsia="Times New Roman" w:hAnsi="Helvetica" w:cs="Helvetica"/>
          <w:color w:val="333333"/>
          <w:sz w:val="21"/>
          <w:szCs w:val="21"/>
          <w:lang w:eastAsia="es-PR"/>
        </w:rPr>
        <w:t> to plot sampling effort vs </w:t>
      </w:r>
      <w:r w:rsidRPr="006A22B1">
        <w:rPr>
          <w:rFonts w:ascii="Helvetica" w:eastAsia="Times New Roman" w:hAnsi="Helvetica" w:cs="Helvetica"/>
          <w:i/>
          <w:iCs/>
          <w:color w:val="333333"/>
          <w:sz w:val="21"/>
          <w:szCs w:val="21"/>
          <w:lang w:eastAsia="es-PR"/>
        </w:rPr>
        <w:t>MultSE</w:t>
      </w:r>
      <w:r w:rsidRPr="006A22B1">
        <w:rPr>
          <w:rFonts w:ascii="Helvetica" w:eastAsia="Times New Roman" w:hAnsi="Helvetica" w:cs="Helvetica"/>
          <w:color w:val="333333"/>
          <w:sz w:val="21"/>
          <w:szCs w:val="21"/>
          <w:lang w:eastAsia="es-PR"/>
        </w:rPr>
        <w:t>.</w:t>
      </w:r>
    </w:p>
    <w:p w14:paraId="590DA94E" w14:textId="77777777" w:rsidR="006A22B1" w:rsidRPr="006A22B1" w:rsidRDefault="006A22B1" w:rsidP="006A22B1">
      <w:pPr>
        <w:shd w:val="clear" w:color="auto" w:fill="FFFFFF"/>
        <w:spacing w:after="150" w:line="240" w:lineRule="auto"/>
        <w:rPr>
          <w:rFonts w:ascii="Helvetica" w:eastAsia="Times New Roman" w:hAnsi="Helvetica" w:cs="Helvetica"/>
          <w:color w:val="333333"/>
          <w:sz w:val="21"/>
          <w:szCs w:val="21"/>
          <w:lang w:eastAsia="es-PR"/>
        </w:rPr>
      </w:pPr>
      <w:r w:rsidRPr="006A22B1">
        <w:rPr>
          <w:rFonts w:ascii="Helvetica" w:eastAsia="Times New Roman" w:hAnsi="Helvetica" w:cs="Helvetica"/>
          <w:b/>
          <w:bCs/>
          <w:color w:val="333333"/>
          <w:sz w:val="21"/>
          <w:szCs w:val="21"/>
          <w:lang w:eastAsia="es-PR"/>
        </w:rPr>
        <w:t>SSP</w:t>
      </w:r>
      <w:r w:rsidRPr="006A22B1">
        <w:rPr>
          <w:rFonts w:ascii="Helvetica" w:eastAsia="Times New Roman" w:hAnsi="Helvetica" w:cs="Helvetica"/>
          <w:color w:val="333333"/>
          <w:sz w:val="21"/>
          <w:szCs w:val="21"/>
          <w:lang w:eastAsia="es-PR"/>
        </w:rPr>
        <w:t> is free and open source, distributed under GNU Public License ver. 2 (GPL-2). This package is available on the comprehensive R archive network (CRAN) </w:t>
      </w:r>
      <w:hyperlink r:id="rId5" w:history="1">
        <w:r w:rsidRPr="006A22B1">
          <w:rPr>
            <w:rFonts w:ascii="Helvetica" w:eastAsia="Times New Roman" w:hAnsi="Helvetica" w:cs="Helvetica"/>
            <w:color w:val="337AB7"/>
            <w:sz w:val="21"/>
            <w:szCs w:val="21"/>
            <w:u w:val="single"/>
            <w:lang w:eastAsia="es-PR"/>
          </w:rPr>
          <w:t>https://cran.r-project.org/web/packages/SSP/index.html</w:t>
        </w:r>
      </w:hyperlink>
      <w:r w:rsidRPr="006A22B1">
        <w:rPr>
          <w:rFonts w:ascii="Helvetica" w:eastAsia="Times New Roman" w:hAnsi="Helvetica" w:cs="Helvetica"/>
          <w:color w:val="333333"/>
          <w:sz w:val="21"/>
          <w:szCs w:val="21"/>
          <w:lang w:eastAsia="es-PR"/>
        </w:rPr>
        <w:t> and is also hosted and developed in GitHub </w:t>
      </w:r>
      <w:hyperlink r:id="rId6" w:history="1">
        <w:r w:rsidRPr="006A22B1">
          <w:rPr>
            <w:rFonts w:ascii="Helvetica" w:eastAsia="Times New Roman" w:hAnsi="Helvetica" w:cs="Helvetica"/>
            <w:color w:val="337AB7"/>
            <w:sz w:val="21"/>
            <w:szCs w:val="21"/>
            <w:u w:val="single"/>
            <w:lang w:eastAsia="es-PR"/>
          </w:rPr>
          <w:t>https://github.com/edlinguerra/SSP</w:t>
        </w:r>
      </w:hyperlink>
      <w:r w:rsidRPr="006A22B1">
        <w:rPr>
          <w:rFonts w:ascii="Helvetica" w:eastAsia="Times New Roman" w:hAnsi="Helvetica" w:cs="Helvetica"/>
          <w:color w:val="333333"/>
          <w:sz w:val="21"/>
          <w:szCs w:val="21"/>
          <w:lang w:eastAsia="es-PR"/>
        </w:rPr>
        <w:t>.</w:t>
      </w:r>
    </w:p>
    <w:p w14:paraId="7C24E847" w14:textId="77777777" w:rsidR="006A22B1" w:rsidRPr="006A22B1" w:rsidRDefault="006A22B1" w:rsidP="006A22B1">
      <w:pPr>
        <w:shd w:val="clear" w:color="auto" w:fill="FFFFFF"/>
        <w:spacing w:before="300" w:after="300" w:line="240" w:lineRule="auto"/>
        <w:rPr>
          <w:rFonts w:ascii="Helvetica" w:eastAsia="Times New Roman" w:hAnsi="Helvetica" w:cs="Helvetica"/>
          <w:color w:val="333333"/>
          <w:sz w:val="21"/>
          <w:szCs w:val="21"/>
          <w:lang w:val="es-PR" w:eastAsia="es-PR"/>
        </w:rPr>
      </w:pPr>
      <w:r w:rsidRPr="006A22B1">
        <w:rPr>
          <w:rFonts w:ascii="Helvetica" w:eastAsia="Times New Roman" w:hAnsi="Helvetica" w:cs="Helvetica"/>
          <w:color w:val="333333"/>
          <w:sz w:val="21"/>
          <w:szCs w:val="21"/>
          <w:lang w:val="es-PR" w:eastAsia="es-PR"/>
        </w:rPr>
        <w:pict w14:anchorId="3BCA083A">
          <v:rect id="_x0000_i1025" style="width:0;height:0" o:hralign="center" o:hrstd="t" o:hr="t" fillcolor="#a0a0a0" stroked="f"/>
        </w:pict>
      </w:r>
    </w:p>
    <w:p w14:paraId="2EEFEEEB" w14:textId="77777777" w:rsidR="006A22B1" w:rsidRPr="006A22B1" w:rsidRDefault="006A22B1" w:rsidP="006A22B1">
      <w:pPr>
        <w:shd w:val="clear" w:color="auto" w:fill="FFFFFF"/>
        <w:spacing w:before="300" w:after="150" w:line="240" w:lineRule="auto"/>
        <w:outlineLvl w:val="2"/>
        <w:rPr>
          <w:rFonts w:ascii="inherit" w:eastAsia="Times New Roman" w:hAnsi="inherit" w:cs="Helvetica"/>
          <w:color w:val="333333"/>
          <w:sz w:val="36"/>
          <w:szCs w:val="36"/>
          <w:lang w:eastAsia="es-PR"/>
        </w:rPr>
      </w:pPr>
      <w:r w:rsidRPr="006A22B1">
        <w:rPr>
          <w:rFonts w:ascii="inherit" w:eastAsia="Times New Roman" w:hAnsi="inherit" w:cs="Helvetica"/>
          <w:color w:val="333333"/>
          <w:sz w:val="36"/>
          <w:szCs w:val="36"/>
          <w:lang w:eastAsia="es-PR"/>
        </w:rPr>
        <w:t>The online version of </w:t>
      </w:r>
      <w:r w:rsidRPr="006A22B1">
        <w:rPr>
          <w:rFonts w:ascii="inherit" w:eastAsia="Times New Roman" w:hAnsi="inherit" w:cs="Helvetica"/>
          <w:b/>
          <w:bCs/>
          <w:color w:val="333333"/>
          <w:sz w:val="36"/>
          <w:szCs w:val="36"/>
          <w:lang w:eastAsia="es-PR"/>
        </w:rPr>
        <w:t>SSP</w:t>
      </w:r>
    </w:p>
    <w:p w14:paraId="45AD826A" w14:textId="77777777" w:rsidR="006A22B1" w:rsidRPr="006A22B1" w:rsidRDefault="006A22B1" w:rsidP="006A22B1">
      <w:pPr>
        <w:shd w:val="clear" w:color="auto" w:fill="FFFFFF"/>
        <w:spacing w:after="150" w:line="240" w:lineRule="auto"/>
        <w:rPr>
          <w:rFonts w:ascii="Helvetica" w:eastAsia="Times New Roman" w:hAnsi="Helvetica" w:cs="Helvetica"/>
          <w:color w:val="333333"/>
          <w:sz w:val="21"/>
          <w:szCs w:val="21"/>
          <w:lang w:eastAsia="es-PR"/>
        </w:rPr>
      </w:pPr>
      <w:r w:rsidRPr="006A22B1">
        <w:rPr>
          <w:rFonts w:ascii="Helvetica" w:eastAsia="Times New Roman" w:hAnsi="Helvetica" w:cs="Helvetica"/>
          <w:color w:val="333333"/>
          <w:sz w:val="21"/>
          <w:szCs w:val="21"/>
          <w:lang w:eastAsia="es-PR"/>
        </w:rPr>
        <w:t>The sequence of using </w:t>
      </w:r>
      <w:r w:rsidRPr="006A22B1">
        <w:rPr>
          <w:rFonts w:ascii="Helvetica" w:eastAsia="Times New Roman" w:hAnsi="Helvetica" w:cs="Helvetica"/>
          <w:b/>
          <w:bCs/>
          <w:color w:val="333333"/>
          <w:sz w:val="21"/>
          <w:szCs w:val="21"/>
          <w:lang w:eastAsia="es-PR"/>
        </w:rPr>
        <w:t>SSP</w:t>
      </w:r>
      <w:r w:rsidRPr="006A22B1">
        <w:rPr>
          <w:rFonts w:ascii="Helvetica" w:eastAsia="Times New Roman" w:hAnsi="Helvetica" w:cs="Helvetica"/>
          <w:color w:val="333333"/>
          <w:sz w:val="21"/>
          <w:szCs w:val="21"/>
          <w:lang w:eastAsia="es-PR"/>
        </w:rPr>
        <w:t> online is the same as in R.</w:t>
      </w:r>
    </w:p>
    <w:p w14:paraId="2C70FC91" w14:textId="77777777" w:rsidR="006A22B1" w:rsidRPr="006A22B1" w:rsidRDefault="006A22B1" w:rsidP="006A22B1">
      <w:pPr>
        <w:numPr>
          <w:ilvl w:val="0"/>
          <w:numId w:val="1"/>
        </w:numPr>
        <w:shd w:val="clear" w:color="auto" w:fill="FFFFFF"/>
        <w:spacing w:after="150" w:line="240" w:lineRule="auto"/>
        <w:rPr>
          <w:rFonts w:ascii="Helvetica" w:eastAsia="Times New Roman" w:hAnsi="Helvetica" w:cs="Helvetica"/>
          <w:color w:val="333333"/>
          <w:sz w:val="21"/>
          <w:szCs w:val="21"/>
          <w:lang w:eastAsia="es-PR"/>
        </w:rPr>
      </w:pPr>
      <w:r w:rsidRPr="006A22B1">
        <w:rPr>
          <w:rFonts w:ascii="Helvetica" w:eastAsia="Times New Roman" w:hAnsi="Helvetica" w:cs="Helvetica"/>
          <w:color w:val="333333"/>
          <w:sz w:val="21"/>
          <w:szCs w:val="21"/>
          <w:lang w:eastAsia="es-PR"/>
        </w:rPr>
        <w:t>First, you must start with </w:t>
      </w:r>
      <w:r w:rsidRPr="006A22B1">
        <w:rPr>
          <w:rFonts w:ascii="Courier New" w:eastAsia="Times New Roman" w:hAnsi="Courier New" w:cs="Courier New"/>
          <w:color w:val="333333"/>
          <w:sz w:val="19"/>
          <w:szCs w:val="19"/>
          <w:lang w:eastAsia="es-PR"/>
        </w:rPr>
        <w:t>1. assempar</w:t>
      </w:r>
      <w:r w:rsidRPr="006A22B1">
        <w:rPr>
          <w:rFonts w:ascii="Helvetica" w:eastAsia="Times New Roman" w:hAnsi="Helvetica" w:cs="Helvetica"/>
          <w:color w:val="333333"/>
          <w:sz w:val="21"/>
          <w:szCs w:val="21"/>
          <w:lang w:eastAsia="es-PR"/>
        </w:rPr>
        <w:t>. For this, upload the pilot data as a .csv file (species names in columns and samples as rows, the first column should indicate the site to which the sample belongs, regardless of whether a single site has been sampled). Identify the type of data (presence / absence, counts, coverage) as well as the extrapolation method of species richness. Then press </w:t>
      </w:r>
      <w:r w:rsidRPr="006A22B1">
        <w:rPr>
          <w:rFonts w:ascii="Courier New" w:eastAsia="Times New Roman" w:hAnsi="Courier New" w:cs="Courier New"/>
          <w:color w:val="333333"/>
          <w:sz w:val="19"/>
          <w:szCs w:val="19"/>
          <w:lang w:eastAsia="es-PR"/>
        </w:rPr>
        <w:t>GO assempar</w:t>
      </w:r>
      <w:r w:rsidRPr="006A22B1">
        <w:rPr>
          <w:rFonts w:ascii="Helvetica" w:eastAsia="Times New Roman" w:hAnsi="Helvetica" w:cs="Helvetica"/>
          <w:color w:val="333333"/>
          <w:sz w:val="21"/>
          <w:szCs w:val="21"/>
          <w:lang w:eastAsia="es-PR"/>
        </w:rPr>
        <w:t>. Wait for the progress bar to finish to move to </w:t>
      </w:r>
      <w:r w:rsidRPr="006A22B1">
        <w:rPr>
          <w:rFonts w:ascii="Courier New" w:eastAsia="Times New Roman" w:hAnsi="Courier New" w:cs="Courier New"/>
          <w:color w:val="333333"/>
          <w:sz w:val="19"/>
          <w:szCs w:val="19"/>
          <w:lang w:eastAsia="es-PR"/>
        </w:rPr>
        <w:t>2. simdata</w:t>
      </w:r>
      <w:r w:rsidRPr="006A22B1">
        <w:rPr>
          <w:rFonts w:ascii="Helvetica" w:eastAsia="Times New Roman" w:hAnsi="Helvetica" w:cs="Helvetica"/>
          <w:color w:val="333333"/>
          <w:sz w:val="21"/>
          <w:szCs w:val="21"/>
          <w:lang w:eastAsia="es-PR"/>
        </w:rPr>
        <w:t>.</w:t>
      </w:r>
    </w:p>
    <w:p w14:paraId="05961B46" w14:textId="29BD119E" w:rsidR="006A22B1" w:rsidRPr="006A22B1" w:rsidRDefault="006A22B1" w:rsidP="006A22B1">
      <w:pPr>
        <w:numPr>
          <w:ilvl w:val="0"/>
          <w:numId w:val="1"/>
        </w:numPr>
        <w:shd w:val="clear" w:color="auto" w:fill="FFFFFF"/>
        <w:spacing w:after="150" w:line="240" w:lineRule="auto"/>
        <w:rPr>
          <w:rFonts w:ascii="Helvetica" w:eastAsia="Times New Roman" w:hAnsi="Helvetica" w:cs="Helvetica"/>
          <w:color w:val="333333"/>
          <w:sz w:val="21"/>
          <w:szCs w:val="21"/>
          <w:lang w:eastAsia="es-PR"/>
        </w:rPr>
      </w:pPr>
      <w:r w:rsidRPr="006A22B1">
        <w:rPr>
          <w:rFonts w:ascii="Helvetica" w:eastAsia="Times New Roman" w:hAnsi="Helvetica" w:cs="Helvetica"/>
          <w:color w:val="333333"/>
          <w:sz w:val="21"/>
          <w:szCs w:val="21"/>
          <w:lang w:eastAsia="es-PR"/>
        </w:rPr>
        <w:lastRenderedPageBreak/>
        <w:t>Once in </w:t>
      </w:r>
      <w:r w:rsidRPr="006A22B1">
        <w:rPr>
          <w:rFonts w:ascii="Courier New" w:eastAsia="Times New Roman" w:hAnsi="Courier New" w:cs="Courier New"/>
          <w:color w:val="333333"/>
          <w:sz w:val="19"/>
          <w:szCs w:val="19"/>
          <w:lang w:eastAsia="es-PR"/>
        </w:rPr>
        <w:t>2. simdata</w:t>
      </w:r>
      <w:r w:rsidRPr="006A22B1">
        <w:rPr>
          <w:rFonts w:ascii="Helvetica" w:eastAsia="Times New Roman" w:hAnsi="Helvetica" w:cs="Helvetica"/>
          <w:color w:val="333333"/>
          <w:sz w:val="21"/>
          <w:szCs w:val="21"/>
          <w:lang w:eastAsia="es-PR"/>
        </w:rPr>
        <w:t xml:space="preserve">, define the number of data sets to be simulated (cases), the number of sites (this applies only if you have </w:t>
      </w:r>
      <w:del w:id="4" w:author="juan.cruz13@upr.edu" w:date="2020-04-29T09:58:00Z">
        <w:r w:rsidRPr="006A22B1" w:rsidDel="00552837">
          <w:rPr>
            <w:rFonts w:ascii="Helvetica" w:eastAsia="Times New Roman" w:hAnsi="Helvetica" w:cs="Helvetica"/>
            <w:color w:val="333333"/>
            <w:sz w:val="21"/>
            <w:szCs w:val="21"/>
            <w:lang w:eastAsia="es-PR"/>
          </w:rPr>
          <w:delText xml:space="preserve">many </w:delText>
        </w:r>
      </w:del>
      <w:ins w:id="5" w:author="juan.cruz13@upr.edu" w:date="2020-04-29T09:58:00Z">
        <w:r w:rsidR="00552837">
          <w:rPr>
            <w:rFonts w:ascii="Helvetica" w:eastAsia="Times New Roman" w:hAnsi="Helvetica" w:cs="Helvetica"/>
            <w:color w:val="333333"/>
            <w:sz w:val="21"/>
            <w:szCs w:val="21"/>
            <w:lang w:eastAsia="es-PR"/>
          </w:rPr>
          <w:t>more than 1</w:t>
        </w:r>
        <w:r w:rsidR="00552837" w:rsidRPr="006A22B1">
          <w:rPr>
            <w:rFonts w:ascii="Helvetica" w:eastAsia="Times New Roman" w:hAnsi="Helvetica" w:cs="Helvetica"/>
            <w:color w:val="333333"/>
            <w:sz w:val="21"/>
            <w:szCs w:val="21"/>
            <w:lang w:eastAsia="es-PR"/>
          </w:rPr>
          <w:t xml:space="preserve"> </w:t>
        </w:r>
      </w:ins>
      <w:r w:rsidRPr="006A22B1">
        <w:rPr>
          <w:rFonts w:ascii="Helvetica" w:eastAsia="Times New Roman" w:hAnsi="Helvetica" w:cs="Helvetica"/>
          <w:color w:val="333333"/>
          <w:sz w:val="21"/>
          <w:szCs w:val="21"/>
          <w:lang w:eastAsia="es-PR"/>
        </w:rPr>
        <w:t>site</w:t>
      </w:r>
      <w:del w:id="6" w:author="juan.cruz13@upr.edu" w:date="2020-04-29T09:59:00Z">
        <w:r w:rsidRPr="006A22B1" w:rsidDel="00552837">
          <w:rPr>
            <w:rFonts w:ascii="Helvetica" w:eastAsia="Times New Roman" w:hAnsi="Helvetica" w:cs="Helvetica"/>
            <w:color w:val="333333"/>
            <w:sz w:val="21"/>
            <w:szCs w:val="21"/>
            <w:lang w:eastAsia="es-PR"/>
          </w:rPr>
          <w:delText>s</w:delText>
        </w:r>
      </w:del>
      <w:r w:rsidRPr="006A22B1">
        <w:rPr>
          <w:rFonts w:ascii="Helvetica" w:eastAsia="Times New Roman" w:hAnsi="Helvetica" w:cs="Helvetica"/>
          <w:color w:val="333333"/>
          <w:sz w:val="21"/>
          <w:szCs w:val="21"/>
          <w:lang w:eastAsia="es-PR"/>
        </w:rPr>
        <w:t xml:space="preserve"> in the pilot data, keep at 1 if you do not have multiple sites), and the number of samples to be simulated in each site. Press </w:t>
      </w:r>
      <w:r w:rsidRPr="006A22B1">
        <w:rPr>
          <w:rFonts w:ascii="Courier New" w:eastAsia="Times New Roman" w:hAnsi="Courier New" w:cs="Courier New"/>
          <w:color w:val="333333"/>
          <w:sz w:val="19"/>
          <w:szCs w:val="19"/>
          <w:lang w:eastAsia="es-PR"/>
        </w:rPr>
        <w:t>GO simdata</w:t>
      </w:r>
      <w:r w:rsidRPr="006A22B1">
        <w:rPr>
          <w:rFonts w:ascii="Helvetica" w:eastAsia="Times New Roman" w:hAnsi="Helvetica" w:cs="Helvetica"/>
          <w:color w:val="333333"/>
          <w:sz w:val="21"/>
          <w:szCs w:val="21"/>
          <w:lang w:eastAsia="es-PR"/>
        </w:rPr>
        <w:t> and wait for the progress bar to finish.</w:t>
      </w:r>
    </w:p>
    <w:p w14:paraId="6AA102AD" w14:textId="77777777" w:rsidR="006A22B1" w:rsidRPr="006A22B1" w:rsidRDefault="006A22B1" w:rsidP="006A22B1">
      <w:pPr>
        <w:numPr>
          <w:ilvl w:val="0"/>
          <w:numId w:val="1"/>
        </w:numPr>
        <w:shd w:val="clear" w:color="auto" w:fill="FFFFFF"/>
        <w:spacing w:after="150" w:line="240" w:lineRule="auto"/>
        <w:rPr>
          <w:rFonts w:ascii="Helvetica" w:eastAsia="Times New Roman" w:hAnsi="Helvetica" w:cs="Helvetica"/>
          <w:color w:val="333333"/>
          <w:sz w:val="21"/>
          <w:szCs w:val="21"/>
          <w:lang w:eastAsia="es-PR"/>
        </w:rPr>
      </w:pPr>
      <w:r w:rsidRPr="006A22B1">
        <w:rPr>
          <w:rFonts w:ascii="Helvetica" w:eastAsia="Times New Roman" w:hAnsi="Helvetica" w:cs="Helvetica"/>
          <w:color w:val="333333"/>
          <w:sz w:val="21"/>
          <w:szCs w:val="21"/>
          <w:lang w:eastAsia="es-PR"/>
        </w:rPr>
        <w:t>In </w:t>
      </w:r>
      <w:r w:rsidRPr="006A22B1">
        <w:rPr>
          <w:rFonts w:ascii="Courier New" w:eastAsia="Times New Roman" w:hAnsi="Courier New" w:cs="Courier New"/>
          <w:color w:val="333333"/>
          <w:sz w:val="19"/>
          <w:szCs w:val="19"/>
          <w:lang w:eastAsia="es-PR"/>
        </w:rPr>
        <w:t>3. sampsd</w:t>
      </w:r>
      <w:r w:rsidRPr="006A22B1">
        <w:rPr>
          <w:rFonts w:ascii="Helvetica" w:eastAsia="Times New Roman" w:hAnsi="Helvetica" w:cs="Helvetica"/>
          <w:color w:val="333333"/>
          <w:sz w:val="21"/>
          <w:szCs w:val="21"/>
          <w:lang w:eastAsia="es-PR"/>
        </w:rPr>
        <w:t>, define the maximum sampling effort (m for sites, n for samples) as well as the number of repetitions (k) for each combination. Remember, if you are simulating a single site keep m at 1. You should also identify the appropriate pretreatment for abundances and choose the similarity measure. Press </w:t>
      </w:r>
      <w:r w:rsidRPr="006A22B1">
        <w:rPr>
          <w:rFonts w:ascii="Courier New" w:eastAsia="Times New Roman" w:hAnsi="Courier New" w:cs="Courier New"/>
          <w:color w:val="333333"/>
          <w:sz w:val="19"/>
          <w:szCs w:val="19"/>
          <w:lang w:eastAsia="es-PR"/>
        </w:rPr>
        <w:t>GO sampsd</w:t>
      </w:r>
      <w:r w:rsidRPr="006A22B1">
        <w:rPr>
          <w:rFonts w:ascii="Helvetica" w:eastAsia="Times New Roman" w:hAnsi="Helvetica" w:cs="Helvetica"/>
          <w:color w:val="333333"/>
          <w:sz w:val="21"/>
          <w:szCs w:val="21"/>
          <w:lang w:eastAsia="es-PR"/>
        </w:rPr>
        <w:t> and wait. Don’t skip to the next panel until the progress bar ends, this process can take a while, especially if you requested a lot of datasets, sites, samples, and repetitions. We suggest using few simulations (cases) and few repetitions to obtain exploratory results. Then you can repeat the process by increasing these arguments.</w:t>
      </w:r>
    </w:p>
    <w:p w14:paraId="3DF0942B" w14:textId="77777777" w:rsidR="006A22B1" w:rsidRPr="006A22B1" w:rsidRDefault="006A22B1" w:rsidP="006A22B1">
      <w:pPr>
        <w:numPr>
          <w:ilvl w:val="0"/>
          <w:numId w:val="1"/>
        </w:numPr>
        <w:shd w:val="clear" w:color="auto" w:fill="FFFFFF"/>
        <w:spacing w:after="150" w:line="240" w:lineRule="auto"/>
        <w:rPr>
          <w:rFonts w:ascii="Helvetica" w:eastAsia="Times New Roman" w:hAnsi="Helvetica" w:cs="Helvetica"/>
          <w:color w:val="333333"/>
          <w:sz w:val="21"/>
          <w:szCs w:val="21"/>
          <w:lang w:val="es-PR" w:eastAsia="es-PR"/>
        </w:rPr>
      </w:pPr>
      <w:r w:rsidRPr="006A22B1">
        <w:rPr>
          <w:rFonts w:ascii="Helvetica" w:eastAsia="Times New Roman" w:hAnsi="Helvetica" w:cs="Helvetica"/>
          <w:color w:val="333333"/>
          <w:sz w:val="21"/>
          <w:szCs w:val="21"/>
          <w:lang w:eastAsia="es-PR"/>
        </w:rPr>
        <w:t>In the fourth panel </w:t>
      </w:r>
      <w:r w:rsidRPr="006A22B1">
        <w:rPr>
          <w:rFonts w:ascii="Courier New" w:eastAsia="Times New Roman" w:hAnsi="Courier New" w:cs="Courier New"/>
          <w:color w:val="333333"/>
          <w:sz w:val="19"/>
          <w:szCs w:val="19"/>
          <w:lang w:eastAsia="es-PR"/>
        </w:rPr>
        <w:t>4. summary_ssp &amp; datquality</w:t>
      </w:r>
      <w:r w:rsidRPr="006A22B1">
        <w:rPr>
          <w:rFonts w:ascii="Helvetica" w:eastAsia="Times New Roman" w:hAnsi="Helvetica" w:cs="Helvetica"/>
          <w:color w:val="333333"/>
          <w:sz w:val="21"/>
          <w:szCs w:val="21"/>
          <w:lang w:eastAsia="es-PR"/>
        </w:rPr>
        <w:t> you must identify whether you simulated one site (by default) or several. At this point you can assess the quality of the simulated data with </w:t>
      </w:r>
      <w:r w:rsidRPr="006A22B1">
        <w:rPr>
          <w:rFonts w:ascii="Courier New" w:eastAsia="Times New Roman" w:hAnsi="Courier New" w:cs="Courier New"/>
          <w:color w:val="333333"/>
          <w:sz w:val="19"/>
          <w:szCs w:val="19"/>
          <w:lang w:eastAsia="es-PR"/>
        </w:rPr>
        <w:t>GO datquality</w:t>
      </w:r>
      <w:r w:rsidRPr="006A22B1">
        <w:rPr>
          <w:rFonts w:ascii="Helvetica" w:eastAsia="Times New Roman" w:hAnsi="Helvetica" w:cs="Helvetica"/>
          <w:color w:val="333333"/>
          <w:sz w:val="21"/>
          <w:szCs w:val="21"/>
          <w:lang w:eastAsia="es-PR"/>
        </w:rPr>
        <w:t>. Then, press </w:t>
      </w:r>
      <w:r w:rsidRPr="006A22B1">
        <w:rPr>
          <w:rFonts w:ascii="Courier New" w:eastAsia="Times New Roman" w:hAnsi="Courier New" w:cs="Courier New"/>
          <w:color w:val="333333"/>
          <w:sz w:val="19"/>
          <w:szCs w:val="19"/>
          <w:lang w:eastAsia="es-PR"/>
        </w:rPr>
        <w:t>Go summary</w:t>
      </w:r>
      <w:r w:rsidRPr="006A22B1">
        <w:rPr>
          <w:rFonts w:ascii="Helvetica" w:eastAsia="Times New Roman" w:hAnsi="Helvetica" w:cs="Helvetica"/>
          <w:color w:val="333333"/>
          <w:sz w:val="21"/>
          <w:szCs w:val="21"/>
          <w:lang w:eastAsia="es-PR"/>
        </w:rPr>
        <w:t> to calculate the </w:t>
      </w:r>
      <w:r w:rsidRPr="006A22B1">
        <w:rPr>
          <w:rFonts w:ascii="Helvetica" w:eastAsia="Times New Roman" w:hAnsi="Helvetica" w:cs="Helvetica"/>
          <w:i/>
          <w:iCs/>
          <w:color w:val="333333"/>
          <w:sz w:val="21"/>
          <w:szCs w:val="21"/>
          <w:lang w:eastAsia="es-PR"/>
        </w:rPr>
        <w:t>MultSE</w:t>
      </w:r>
      <w:r w:rsidRPr="006A22B1">
        <w:rPr>
          <w:rFonts w:ascii="Helvetica" w:eastAsia="Times New Roman" w:hAnsi="Helvetica" w:cs="Helvetica"/>
          <w:color w:val="333333"/>
          <w:sz w:val="21"/>
          <w:szCs w:val="21"/>
          <w:lang w:eastAsia="es-PR"/>
        </w:rPr>
        <w:t> behavior across all simulated data sets for each sampling effort. The results will be displayed in the </w:t>
      </w:r>
      <w:r w:rsidRPr="006A22B1">
        <w:rPr>
          <w:rFonts w:ascii="Helvetica" w:eastAsia="Times New Roman" w:hAnsi="Helvetica" w:cs="Helvetica"/>
          <w:i/>
          <w:iCs/>
          <w:color w:val="333333"/>
          <w:sz w:val="21"/>
          <w:szCs w:val="21"/>
          <w:lang w:eastAsia="es-PR"/>
        </w:rPr>
        <w:t>Summary MultSE</w:t>
      </w:r>
      <w:r w:rsidRPr="006A22B1">
        <w:rPr>
          <w:rFonts w:ascii="Helvetica" w:eastAsia="Times New Roman" w:hAnsi="Helvetica" w:cs="Helvetica"/>
          <w:color w:val="333333"/>
          <w:sz w:val="21"/>
          <w:szCs w:val="21"/>
          <w:lang w:eastAsia="es-PR"/>
        </w:rPr>
        <w:t xml:space="preserve"> tab. </w:t>
      </w:r>
      <w:r w:rsidRPr="006A22B1">
        <w:rPr>
          <w:rFonts w:ascii="Helvetica" w:eastAsia="Times New Roman" w:hAnsi="Helvetica" w:cs="Helvetica"/>
          <w:color w:val="333333"/>
          <w:sz w:val="21"/>
          <w:szCs w:val="21"/>
          <w:lang w:val="es-PR" w:eastAsia="es-PR"/>
        </w:rPr>
        <w:t>Both outputs can be downloaded as .csv files.</w:t>
      </w:r>
    </w:p>
    <w:p w14:paraId="51710FFC" w14:textId="77777777" w:rsidR="006A22B1" w:rsidRPr="006A22B1" w:rsidRDefault="006A22B1" w:rsidP="006A22B1">
      <w:pPr>
        <w:numPr>
          <w:ilvl w:val="0"/>
          <w:numId w:val="1"/>
        </w:numPr>
        <w:shd w:val="clear" w:color="auto" w:fill="FFFFFF"/>
        <w:spacing w:after="150" w:line="240" w:lineRule="auto"/>
        <w:rPr>
          <w:rFonts w:ascii="Helvetica" w:eastAsia="Times New Roman" w:hAnsi="Helvetica" w:cs="Helvetica"/>
          <w:color w:val="333333"/>
          <w:sz w:val="21"/>
          <w:szCs w:val="21"/>
          <w:lang w:eastAsia="es-PR"/>
        </w:rPr>
      </w:pPr>
      <w:r w:rsidRPr="006A22B1">
        <w:rPr>
          <w:rFonts w:ascii="Helvetica" w:eastAsia="Times New Roman" w:hAnsi="Helvetica" w:cs="Helvetica"/>
          <w:color w:val="333333"/>
          <w:sz w:val="21"/>
          <w:szCs w:val="21"/>
          <w:lang w:eastAsia="es-PR"/>
        </w:rPr>
        <w:t>Once the summary is displayed, you can go to </w:t>
      </w:r>
      <w:r w:rsidRPr="006A22B1">
        <w:rPr>
          <w:rFonts w:ascii="Courier New" w:eastAsia="Times New Roman" w:hAnsi="Courier New" w:cs="Courier New"/>
          <w:color w:val="333333"/>
          <w:sz w:val="19"/>
          <w:szCs w:val="19"/>
          <w:lang w:eastAsia="es-PR"/>
        </w:rPr>
        <w:t>5. ioptimum &amp; plot</w:t>
      </w:r>
      <w:r w:rsidRPr="006A22B1">
        <w:rPr>
          <w:rFonts w:ascii="Helvetica" w:eastAsia="Times New Roman" w:hAnsi="Helvetica" w:cs="Helvetica"/>
          <w:color w:val="333333"/>
          <w:sz w:val="21"/>
          <w:szCs w:val="21"/>
          <w:lang w:eastAsia="es-PR"/>
        </w:rPr>
        <w:t>. You can choose the optimization breakpoints regarding the lowest sampling (by default 10%, 5% and 3%) as well as the format of the file to download (png or pdf). Press </w:t>
      </w:r>
      <w:r w:rsidRPr="006A22B1">
        <w:rPr>
          <w:rFonts w:ascii="Courier New" w:eastAsia="Times New Roman" w:hAnsi="Courier New" w:cs="Courier New"/>
          <w:color w:val="333333"/>
          <w:sz w:val="19"/>
          <w:szCs w:val="19"/>
          <w:lang w:eastAsia="es-PR"/>
        </w:rPr>
        <w:t>Go ioptimum</w:t>
      </w:r>
      <w:r w:rsidRPr="006A22B1">
        <w:rPr>
          <w:rFonts w:ascii="Helvetica" w:eastAsia="Times New Roman" w:hAnsi="Helvetica" w:cs="Helvetica"/>
          <w:color w:val="333333"/>
          <w:sz w:val="21"/>
          <w:szCs w:val="21"/>
          <w:lang w:eastAsia="es-PR"/>
        </w:rPr>
        <w:t>, the plot will be displayed in the </w:t>
      </w:r>
      <w:r w:rsidRPr="006A22B1">
        <w:rPr>
          <w:rFonts w:ascii="Helvetica" w:eastAsia="Times New Roman" w:hAnsi="Helvetica" w:cs="Helvetica"/>
          <w:i/>
          <w:iCs/>
          <w:color w:val="333333"/>
          <w:sz w:val="21"/>
          <w:szCs w:val="21"/>
          <w:lang w:eastAsia="es-PR"/>
        </w:rPr>
        <w:t>MultSE plot</w:t>
      </w:r>
      <w:r w:rsidRPr="006A22B1">
        <w:rPr>
          <w:rFonts w:ascii="Helvetica" w:eastAsia="Times New Roman" w:hAnsi="Helvetica" w:cs="Helvetica"/>
          <w:color w:val="333333"/>
          <w:sz w:val="21"/>
          <w:szCs w:val="21"/>
          <w:lang w:eastAsia="es-PR"/>
        </w:rPr>
        <w:t> tab.</w:t>
      </w:r>
    </w:p>
    <w:p w14:paraId="797F12A1" w14:textId="77777777" w:rsidR="006A22B1" w:rsidRPr="006A22B1" w:rsidRDefault="006A22B1" w:rsidP="006A22B1">
      <w:pPr>
        <w:shd w:val="clear" w:color="auto" w:fill="FFFFFF"/>
        <w:spacing w:after="150" w:line="240" w:lineRule="auto"/>
        <w:rPr>
          <w:rFonts w:ascii="Helvetica" w:eastAsia="Times New Roman" w:hAnsi="Helvetica" w:cs="Helvetica"/>
          <w:color w:val="333333"/>
          <w:sz w:val="21"/>
          <w:szCs w:val="21"/>
          <w:lang w:eastAsia="es-PR"/>
        </w:rPr>
      </w:pPr>
      <w:r w:rsidRPr="006A22B1">
        <w:rPr>
          <w:rFonts w:ascii="Helvetica" w:eastAsia="Times New Roman" w:hAnsi="Helvetica" w:cs="Helvetica"/>
          <w:color w:val="333333"/>
          <w:sz w:val="21"/>
          <w:szCs w:val="21"/>
          <w:lang w:eastAsia="es-PR"/>
        </w:rPr>
        <w:t>This online version was built with </w:t>
      </w:r>
      <w:hyperlink r:id="rId7" w:history="1">
        <w:r w:rsidRPr="006A22B1">
          <w:rPr>
            <w:rFonts w:ascii="Helvetica" w:eastAsia="Times New Roman" w:hAnsi="Helvetica" w:cs="Helvetica"/>
            <w:color w:val="337AB7"/>
            <w:sz w:val="21"/>
            <w:szCs w:val="21"/>
            <w:u w:val="single"/>
            <w:lang w:eastAsia="es-PR"/>
          </w:rPr>
          <w:t>Shiny</w:t>
        </w:r>
      </w:hyperlink>
      <w:r w:rsidRPr="006A22B1">
        <w:rPr>
          <w:rFonts w:ascii="Helvetica" w:eastAsia="Times New Roman" w:hAnsi="Helvetica" w:cs="Helvetica"/>
          <w:color w:val="333333"/>
          <w:sz w:val="21"/>
          <w:szCs w:val="21"/>
          <w:lang w:eastAsia="es-PR"/>
        </w:rPr>
        <w:t>, and is hosted at </w:t>
      </w:r>
      <w:hyperlink r:id="rId8" w:history="1">
        <w:r w:rsidRPr="006A22B1">
          <w:rPr>
            <w:rFonts w:ascii="Helvetica" w:eastAsia="Times New Roman" w:hAnsi="Helvetica" w:cs="Helvetica"/>
            <w:color w:val="337AB7"/>
            <w:sz w:val="21"/>
            <w:szCs w:val="21"/>
            <w:u w:val="single"/>
            <w:lang w:eastAsia="es-PR"/>
          </w:rPr>
          <w:t>Shinyapps.io</w:t>
        </w:r>
      </w:hyperlink>
      <w:r w:rsidRPr="006A22B1">
        <w:rPr>
          <w:rFonts w:ascii="Helvetica" w:eastAsia="Times New Roman" w:hAnsi="Helvetica" w:cs="Helvetica"/>
          <w:color w:val="333333"/>
          <w:sz w:val="21"/>
          <w:szCs w:val="21"/>
          <w:lang w:eastAsia="es-PR"/>
        </w:rPr>
        <w:t>. This application has a limit of 25 active hours per month on this server, so depending on the use of the app during this month, it may not be able to run until the beginning of next month.</w:t>
      </w:r>
    </w:p>
    <w:p w14:paraId="17735CE8" w14:textId="77777777" w:rsidR="006E6C89" w:rsidRDefault="006E6C89"/>
    <w:sectPr w:rsidR="006E6C8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87248"/>
    <w:multiLevelType w:val="multilevel"/>
    <w:tmpl w:val="00924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an.cruz13@upr.edu">
    <w15:presenceInfo w15:providerId="None" w15:userId="juan.cruz13@upr.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B1"/>
    <w:rsid w:val="0008104D"/>
    <w:rsid w:val="00552837"/>
    <w:rsid w:val="006A22B1"/>
    <w:rsid w:val="006E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6899"/>
  <w15:chartTrackingRefBased/>
  <w15:docId w15:val="{85C37D3A-8AA6-4836-A795-85750029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22B1"/>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R" w:eastAsia="es-PR"/>
    </w:rPr>
  </w:style>
  <w:style w:type="paragraph" w:styleId="Heading3">
    <w:name w:val="heading 3"/>
    <w:basedOn w:val="Normal"/>
    <w:link w:val="Heading3Char"/>
    <w:uiPriority w:val="9"/>
    <w:qFormat/>
    <w:rsid w:val="006A22B1"/>
    <w:pPr>
      <w:spacing w:before="100" w:beforeAutospacing="1" w:after="100" w:afterAutospacing="1" w:line="240" w:lineRule="auto"/>
      <w:outlineLvl w:val="2"/>
    </w:pPr>
    <w:rPr>
      <w:rFonts w:ascii="Times New Roman" w:eastAsia="Times New Roman" w:hAnsi="Times New Roman" w:cs="Times New Roman"/>
      <w:b/>
      <w:bCs/>
      <w:sz w:val="27"/>
      <w:szCs w:val="27"/>
      <w:lang w:val="es-PR" w:eastAsia="es-PR"/>
    </w:rPr>
  </w:style>
  <w:style w:type="paragraph" w:styleId="Heading4">
    <w:name w:val="heading 4"/>
    <w:basedOn w:val="Normal"/>
    <w:link w:val="Heading4Char"/>
    <w:uiPriority w:val="9"/>
    <w:qFormat/>
    <w:rsid w:val="006A22B1"/>
    <w:pPr>
      <w:spacing w:before="100" w:beforeAutospacing="1" w:after="100" w:afterAutospacing="1" w:line="240" w:lineRule="auto"/>
      <w:outlineLvl w:val="3"/>
    </w:pPr>
    <w:rPr>
      <w:rFonts w:ascii="Times New Roman" w:eastAsia="Times New Roman" w:hAnsi="Times New Roman" w:cs="Times New Roman"/>
      <w:b/>
      <w:bCs/>
      <w:sz w:val="24"/>
      <w:szCs w:val="24"/>
      <w:lang w:val="es-PR" w:eastAsia="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2B1"/>
    <w:rPr>
      <w:rFonts w:ascii="Times New Roman" w:eastAsia="Times New Roman" w:hAnsi="Times New Roman" w:cs="Times New Roman"/>
      <w:b/>
      <w:bCs/>
      <w:kern w:val="36"/>
      <w:sz w:val="48"/>
      <w:szCs w:val="48"/>
      <w:lang w:val="es-PR" w:eastAsia="es-PR"/>
    </w:rPr>
  </w:style>
  <w:style w:type="character" w:customStyle="1" w:styleId="Heading3Char">
    <w:name w:val="Heading 3 Char"/>
    <w:basedOn w:val="DefaultParagraphFont"/>
    <w:link w:val="Heading3"/>
    <w:uiPriority w:val="9"/>
    <w:rsid w:val="006A22B1"/>
    <w:rPr>
      <w:rFonts w:ascii="Times New Roman" w:eastAsia="Times New Roman" w:hAnsi="Times New Roman" w:cs="Times New Roman"/>
      <w:b/>
      <w:bCs/>
      <w:sz w:val="27"/>
      <w:szCs w:val="27"/>
      <w:lang w:val="es-PR" w:eastAsia="es-PR"/>
    </w:rPr>
  </w:style>
  <w:style w:type="character" w:customStyle="1" w:styleId="Heading4Char">
    <w:name w:val="Heading 4 Char"/>
    <w:basedOn w:val="DefaultParagraphFont"/>
    <w:link w:val="Heading4"/>
    <w:uiPriority w:val="9"/>
    <w:rsid w:val="006A22B1"/>
    <w:rPr>
      <w:rFonts w:ascii="Times New Roman" w:eastAsia="Times New Roman" w:hAnsi="Times New Roman" w:cs="Times New Roman"/>
      <w:b/>
      <w:bCs/>
      <w:sz w:val="24"/>
      <w:szCs w:val="24"/>
      <w:lang w:val="es-PR" w:eastAsia="es-PR"/>
    </w:rPr>
  </w:style>
  <w:style w:type="paragraph" w:styleId="NormalWeb">
    <w:name w:val="Normal (Web)"/>
    <w:basedOn w:val="Normal"/>
    <w:uiPriority w:val="99"/>
    <w:semiHidden/>
    <w:unhideWhenUsed/>
    <w:rsid w:val="006A22B1"/>
    <w:pPr>
      <w:spacing w:before="100" w:beforeAutospacing="1" w:after="100" w:afterAutospacing="1" w:line="240" w:lineRule="auto"/>
    </w:pPr>
    <w:rPr>
      <w:rFonts w:ascii="Times New Roman" w:eastAsia="Times New Roman" w:hAnsi="Times New Roman" w:cs="Times New Roman"/>
      <w:sz w:val="24"/>
      <w:szCs w:val="24"/>
      <w:lang w:val="es-PR" w:eastAsia="es-PR"/>
    </w:rPr>
  </w:style>
  <w:style w:type="character" w:styleId="Strong">
    <w:name w:val="Strong"/>
    <w:basedOn w:val="DefaultParagraphFont"/>
    <w:uiPriority w:val="22"/>
    <w:qFormat/>
    <w:rsid w:val="006A22B1"/>
    <w:rPr>
      <w:b/>
      <w:bCs/>
    </w:rPr>
  </w:style>
  <w:style w:type="character" w:styleId="Emphasis">
    <w:name w:val="Emphasis"/>
    <w:basedOn w:val="DefaultParagraphFont"/>
    <w:uiPriority w:val="20"/>
    <w:qFormat/>
    <w:rsid w:val="006A22B1"/>
    <w:rPr>
      <w:i/>
      <w:iCs/>
    </w:rPr>
  </w:style>
  <w:style w:type="character" w:styleId="HTMLCode">
    <w:name w:val="HTML Code"/>
    <w:basedOn w:val="DefaultParagraphFont"/>
    <w:uiPriority w:val="99"/>
    <w:semiHidden/>
    <w:unhideWhenUsed/>
    <w:rsid w:val="006A22B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A22B1"/>
    <w:rPr>
      <w:color w:val="0000FF"/>
      <w:u w:val="single"/>
    </w:rPr>
  </w:style>
  <w:style w:type="paragraph" w:styleId="BalloonText">
    <w:name w:val="Balloon Text"/>
    <w:basedOn w:val="Normal"/>
    <w:link w:val="BalloonTextChar"/>
    <w:uiPriority w:val="99"/>
    <w:semiHidden/>
    <w:unhideWhenUsed/>
    <w:rsid w:val="006A2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2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948232">
      <w:bodyDiv w:val="1"/>
      <w:marLeft w:val="0"/>
      <w:marRight w:val="0"/>
      <w:marTop w:val="0"/>
      <w:marBottom w:val="0"/>
      <w:divBdr>
        <w:top w:val="none" w:sz="0" w:space="0" w:color="auto"/>
        <w:left w:val="none" w:sz="0" w:space="0" w:color="auto"/>
        <w:bottom w:val="none" w:sz="0" w:space="0" w:color="auto"/>
        <w:right w:val="none" w:sz="0" w:space="0" w:color="auto"/>
      </w:divBdr>
      <w:divsChild>
        <w:div w:id="464737462">
          <w:marLeft w:val="0"/>
          <w:marRight w:val="0"/>
          <w:marTop w:val="0"/>
          <w:marBottom w:val="0"/>
          <w:divBdr>
            <w:top w:val="none" w:sz="0" w:space="0" w:color="auto"/>
            <w:left w:val="none" w:sz="0" w:space="0" w:color="auto"/>
            <w:bottom w:val="none" w:sz="0" w:space="0" w:color="auto"/>
            <w:right w:val="none" w:sz="0" w:space="0" w:color="auto"/>
          </w:divBdr>
        </w:div>
        <w:div w:id="1700547938">
          <w:marLeft w:val="0"/>
          <w:marRight w:val="0"/>
          <w:marTop w:val="0"/>
          <w:marBottom w:val="0"/>
          <w:divBdr>
            <w:top w:val="none" w:sz="0" w:space="0" w:color="auto"/>
            <w:left w:val="none" w:sz="0" w:space="0" w:color="auto"/>
            <w:bottom w:val="none" w:sz="0" w:space="0" w:color="auto"/>
            <w:right w:val="none" w:sz="0" w:space="0" w:color="auto"/>
          </w:divBdr>
        </w:div>
        <w:div w:id="530802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s/www.shinyapps.io" TargetMode="External"/><Relationship Id="rId3" Type="http://schemas.openxmlformats.org/officeDocument/2006/relationships/settings" Target="settings.xml"/><Relationship Id="rId7" Type="http://schemas.openxmlformats.org/officeDocument/2006/relationships/hyperlink" Target="https://shiny.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dlinguerra/SSP" TargetMode="External"/><Relationship Id="rId11" Type="http://schemas.openxmlformats.org/officeDocument/2006/relationships/theme" Target="theme/theme1.xml"/><Relationship Id="rId5" Type="http://schemas.openxmlformats.org/officeDocument/2006/relationships/hyperlink" Target="https://cran.r-project.org/web/packages/SSP/index.html"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744</Words>
  <Characters>4096</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juan.cruz13@upr.edu</dc:creator>
  <cp:keywords/>
  <dc:description/>
  <cp:lastModifiedBy>juan.cruz13@upr.edu</cp:lastModifiedBy>
  <cp:revision>2</cp:revision>
  <dcterms:created xsi:type="dcterms:W3CDTF">2020-04-29T13:53:00Z</dcterms:created>
  <dcterms:modified xsi:type="dcterms:W3CDTF">2020-04-29T14:01:00Z</dcterms:modified>
</cp:coreProperties>
</file>